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68A" w:rsidRPr="00217DAA" w:rsidRDefault="0040168A" w:rsidP="0040168A">
      <w:pPr>
        <w:rPr>
          <w:rFonts w:ascii="Times New Roman" w:hAnsi="Times New Roman" w:cs="Times New Roman"/>
          <w:b/>
          <w:sz w:val="24"/>
          <w:szCs w:val="24"/>
        </w:rPr>
      </w:pPr>
      <w:proofErr w:type="gramStart"/>
      <w:r w:rsidRPr="00217DAA">
        <w:rPr>
          <w:rFonts w:ascii="Times New Roman" w:hAnsi="Times New Roman" w:cs="Times New Roman"/>
          <w:b/>
          <w:sz w:val="24"/>
          <w:szCs w:val="24"/>
        </w:rPr>
        <w:t>describe</w:t>
      </w:r>
      <w:proofErr w:type="gramEnd"/>
      <w:r w:rsidRPr="00217DAA">
        <w:rPr>
          <w:rFonts w:ascii="Times New Roman" w:hAnsi="Times New Roman" w:cs="Times New Roman"/>
          <w:b/>
          <w:sz w:val="24"/>
          <w:szCs w:val="24"/>
        </w:rPr>
        <w:t xml:space="preserve"> the build process, and potentials for scaling the demonstration larger or smaller</w:t>
      </w:r>
    </w:p>
    <w:p w:rsidR="00FF55AF" w:rsidRPr="00217DAA" w:rsidRDefault="00FF55AF" w:rsidP="0040168A">
      <w:pPr>
        <w:rPr>
          <w:rFonts w:ascii="Times New Roman" w:hAnsi="Times New Roman" w:cs="Times New Roman"/>
          <w:sz w:val="24"/>
          <w:szCs w:val="24"/>
        </w:rPr>
      </w:pPr>
      <w:r w:rsidRPr="00217DAA">
        <w:rPr>
          <w:rFonts w:ascii="Times New Roman" w:hAnsi="Times New Roman" w:cs="Times New Roman"/>
          <w:sz w:val="24"/>
          <w:szCs w:val="24"/>
        </w:rPr>
        <w:t>The large-scale</w:t>
      </w:r>
      <w:r w:rsidR="00AB60E5" w:rsidRPr="00217DAA">
        <w:rPr>
          <w:rFonts w:ascii="Times New Roman" w:hAnsi="Times New Roman" w:cs="Times New Roman"/>
          <w:sz w:val="24"/>
          <w:szCs w:val="24"/>
        </w:rPr>
        <w:t xml:space="preserve"> Gravity-Based</w:t>
      </w:r>
      <w:r w:rsidRPr="00217DAA">
        <w:rPr>
          <w:rFonts w:ascii="Times New Roman" w:hAnsi="Times New Roman" w:cs="Times New Roman"/>
          <w:sz w:val="24"/>
          <w:szCs w:val="24"/>
        </w:rPr>
        <w:t xml:space="preserve"> model used to demonstrate parallel assembly was manufactured from laser cut acrylic, plastic dowel rods and 1/8” by 1/8” neodymium magnets</w:t>
      </w:r>
      <w:r w:rsidR="00343F71" w:rsidRPr="00217DAA">
        <w:rPr>
          <w:rFonts w:ascii="Times New Roman" w:hAnsi="Times New Roman" w:cs="Times New Roman"/>
          <w:sz w:val="24"/>
          <w:szCs w:val="24"/>
        </w:rPr>
        <w:t>. The workspace was made from a two by one foot sheet of quarter inch thick white</w:t>
      </w:r>
      <w:r w:rsidR="00AB60E5" w:rsidRPr="00217DAA">
        <w:rPr>
          <w:rFonts w:ascii="Times New Roman" w:hAnsi="Times New Roman" w:cs="Times New Roman"/>
          <w:sz w:val="24"/>
          <w:szCs w:val="24"/>
        </w:rPr>
        <w:t xml:space="preserve"> acrylic. A laser cutter was used to make a grid of slider tracks </w:t>
      </w:r>
      <w:r w:rsidR="00343F71" w:rsidRPr="00217DAA">
        <w:rPr>
          <w:rFonts w:ascii="Times New Roman" w:hAnsi="Times New Roman" w:cs="Times New Roman"/>
          <w:sz w:val="24"/>
          <w:szCs w:val="24"/>
        </w:rPr>
        <w:t>an eighth inch deep</w:t>
      </w:r>
      <w:r w:rsidR="00AB60E5" w:rsidRPr="00217DAA">
        <w:rPr>
          <w:rFonts w:ascii="Times New Roman" w:hAnsi="Times New Roman" w:cs="Times New Roman"/>
          <w:sz w:val="24"/>
          <w:szCs w:val="24"/>
        </w:rPr>
        <w:t xml:space="preserve"> in the workspace as well as four holes around each intersection of the grid for stop blocks to be securely placed</w:t>
      </w:r>
      <w:r w:rsidR="00343F71" w:rsidRPr="00217DAA">
        <w:rPr>
          <w:rFonts w:ascii="Times New Roman" w:hAnsi="Times New Roman" w:cs="Times New Roman"/>
          <w:sz w:val="24"/>
          <w:szCs w:val="24"/>
        </w:rPr>
        <w:t>. The tracks were sanded to remove excess material and soften sharp edges.</w:t>
      </w:r>
      <w:r w:rsidR="00AB60E5" w:rsidRPr="00217DAA">
        <w:rPr>
          <w:rFonts w:ascii="Times New Roman" w:hAnsi="Times New Roman" w:cs="Times New Roman"/>
          <w:sz w:val="24"/>
          <w:szCs w:val="24"/>
        </w:rPr>
        <w:t xml:space="preserve"> The stop blocks are made of similar black </w:t>
      </w:r>
      <w:bookmarkStart w:id="0" w:name="_GoBack"/>
      <w:bookmarkEnd w:id="0"/>
      <w:r w:rsidR="00AB60E5" w:rsidRPr="00217DAA">
        <w:rPr>
          <w:rFonts w:ascii="Times New Roman" w:hAnsi="Times New Roman" w:cs="Times New Roman"/>
          <w:sz w:val="24"/>
          <w:szCs w:val="24"/>
        </w:rPr>
        <w:t>acrylic with four plastic dowel rods placed through them so they may be securely placed onto the workspace. T</w:t>
      </w:r>
      <w:r w:rsidR="00343F71" w:rsidRPr="00217DAA">
        <w:rPr>
          <w:rFonts w:ascii="Times New Roman" w:hAnsi="Times New Roman" w:cs="Times New Roman"/>
          <w:sz w:val="24"/>
          <w:szCs w:val="24"/>
        </w:rPr>
        <w:t>he particles or sliders were made from similar red and blue acrylic sheets and are approximately an inch in diameter. The sliders have eight slots laser cut into them to house the neodymium magnets which were then super glued in place and have a small plastic dowel rod inserted in the center to ensure the sliders follow the tracks of the workspace.</w:t>
      </w:r>
      <w:r w:rsidR="00415308" w:rsidRPr="00217DAA">
        <w:rPr>
          <w:rFonts w:ascii="Times New Roman" w:hAnsi="Times New Roman" w:cs="Times New Roman"/>
          <w:sz w:val="24"/>
          <w:szCs w:val="24"/>
        </w:rPr>
        <w:t xml:space="preserve"> The bottom of each slider was also sanded to remove sharp edges and prevent the sliders from catching onto the workspace tracks.</w:t>
      </w:r>
      <w:r w:rsidR="004B27BD" w:rsidRPr="00217DAA">
        <w:rPr>
          <w:rFonts w:ascii="Times New Roman" w:hAnsi="Times New Roman" w:cs="Times New Roman"/>
          <w:sz w:val="24"/>
          <w:szCs w:val="24"/>
        </w:rPr>
        <w:t xml:space="preserve"> </w:t>
      </w:r>
      <w:r w:rsidR="00343F71" w:rsidRPr="00217DAA">
        <w:rPr>
          <w:rFonts w:ascii="Times New Roman" w:hAnsi="Times New Roman" w:cs="Times New Roman"/>
          <w:sz w:val="24"/>
          <w:szCs w:val="24"/>
        </w:rPr>
        <w:t>The placement of the magnets within the sliders was designed to prevent sliders of the same</w:t>
      </w:r>
      <w:r w:rsidR="004B27BD" w:rsidRPr="00217DAA">
        <w:rPr>
          <w:rFonts w:ascii="Times New Roman" w:hAnsi="Times New Roman" w:cs="Times New Roman"/>
          <w:sz w:val="24"/>
          <w:szCs w:val="24"/>
        </w:rPr>
        <w:t xml:space="preserve"> color, or same</w:t>
      </w:r>
      <w:r w:rsidR="00343F71" w:rsidRPr="00217DAA">
        <w:rPr>
          <w:rFonts w:ascii="Times New Roman" w:hAnsi="Times New Roman" w:cs="Times New Roman"/>
          <w:sz w:val="24"/>
          <w:szCs w:val="24"/>
        </w:rPr>
        <w:t xml:space="preserve"> charge</w:t>
      </w:r>
      <w:r w:rsidR="004B27BD" w:rsidRPr="00217DAA">
        <w:rPr>
          <w:rFonts w:ascii="Times New Roman" w:hAnsi="Times New Roman" w:cs="Times New Roman"/>
          <w:sz w:val="24"/>
          <w:szCs w:val="24"/>
        </w:rPr>
        <w:t>, from repelling each other out of the tracks of the workspace while still maintaining the ability to connect with oppositely charged sliders. A larger scaled model of this demonstration could be built, although some limitations on this would be that a person must be able to properly handle the size and weight of a larger workspace or build a mechanism specifically that can handle the workspace. In the case of reducing the scale of this</w:t>
      </w:r>
      <w:r w:rsidR="00AB60E5" w:rsidRPr="00217DAA">
        <w:rPr>
          <w:rFonts w:ascii="Times New Roman" w:hAnsi="Times New Roman" w:cs="Times New Roman"/>
          <w:sz w:val="24"/>
          <w:szCs w:val="24"/>
        </w:rPr>
        <w:t xml:space="preserve"> Gravity-Based</w:t>
      </w:r>
      <w:r w:rsidR="004B27BD" w:rsidRPr="00217DAA">
        <w:rPr>
          <w:rFonts w:ascii="Times New Roman" w:hAnsi="Times New Roman" w:cs="Times New Roman"/>
          <w:sz w:val="24"/>
          <w:szCs w:val="24"/>
        </w:rPr>
        <w:t xml:space="preserve"> demonstration, it would be difficult to do so as manufacturing smaller sliders with the same internal magnet arrangement would pose many challenges. However, a smaller scale demonstration has been successful when using magnetic force as the global input rather than gravitational force</w:t>
      </w:r>
      <w:r w:rsidR="00AB60E5" w:rsidRPr="00217DAA">
        <w:rPr>
          <w:rFonts w:ascii="Times New Roman" w:hAnsi="Times New Roman" w:cs="Times New Roman"/>
          <w:sz w:val="24"/>
          <w:szCs w:val="24"/>
        </w:rPr>
        <w:t>.</w:t>
      </w:r>
    </w:p>
    <w:p w:rsidR="00FF55AF" w:rsidRPr="00217DAA" w:rsidRDefault="00FF55AF" w:rsidP="0040168A">
      <w:pPr>
        <w:rPr>
          <w:rFonts w:ascii="Times New Roman" w:hAnsi="Times New Roman" w:cs="Times New Roman"/>
          <w:sz w:val="24"/>
          <w:szCs w:val="24"/>
        </w:rPr>
      </w:pPr>
    </w:p>
    <w:p w:rsidR="0040168A" w:rsidRPr="00217DAA" w:rsidRDefault="0040168A" w:rsidP="0040168A">
      <w:pPr>
        <w:rPr>
          <w:rFonts w:ascii="Times New Roman" w:hAnsi="Times New Roman" w:cs="Times New Roman"/>
          <w:b/>
          <w:sz w:val="24"/>
          <w:szCs w:val="24"/>
        </w:rPr>
      </w:pPr>
      <w:proofErr w:type="gramStart"/>
      <w:r w:rsidRPr="00217DAA">
        <w:rPr>
          <w:rFonts w:ascii="Times New Roman" w:hAnsi="Times New Roman" w:cs="Times New Roman"/>
          <w:b/>
          <w:sz w:val="24"/>
          <w:szCs w:val="24"/>
        </w:rPr>
        <w:t>this</w:t>
      </w:r>
      <w:proofErr w:type="gramEnd"/>
      <w:r w:rsidRPr="00217DAA">
        <w:rPr>
          <w:rFonts w:ascii="Times New Roman" w:hAnsi="Times New Roman" w:cs="Times New Roman"/>
          <w:b/>
          <w:sz w:val="24"/>
          <w:szCs w:val="24"/>
        </w:rPr>
        <w:t xml:space="preserve"> demo uses gravity for a global force, magnetism for connecting, and friction to slow the system.  What is the strength of the relative forces?</w:t>
      </w:r>
    </w:p>
    <w:p w:rsidR="00445793" w:rsidRPr="00217DAA" w:rsidRDefault="00EE16A3" w:rsidP="0040168A">
      <w:pPr>
        <w:rPr>
          <w:rFonts w:ascii="Times New Roman" w:hAnsi="Times New Roman" w:cs="Times New Roman"/>
          <w:sz w:val="24"/>
          <w:szCs w:val="24"/>
        </w:rPr>
      </w:pPr>
      <w:r w:rsidRPr="00217DAA">
        <w:rPr>
          <w:rFonts w:ascii="Times New Roman" w:hAnsi="Times New Roman" w:cs="Times New Roman"/>
          <w:sz w:val="24"/>
          <w:szCs w:val="24"/>
        </w:rPr>
        <w:t>When the large-scale demonstration is tilted at an angle of 20 degrees most of the sliders will break free from the average static friction force of 0.0074 Newtons and move across the workspace. At this angle the average force of weight contributing to the motion of the sliders is 0.0092 Newtons</w:t>
      </w:r>
      <w:r w:rsidR="00B13B06" w:rsidRPr="00217DAA">
        <w:rPr>
          <w:rFonts w:ascii="Times New Roman" w:hAnsi="Times New Roman" w:cs="Times New Roman"/>
          <w:sz w:val="24"/>
          <w:szCs w:val="24"/>
        </w:rPr>
        <w:t>, just enough to overcome the friction</w:t>
      </w:r>
      <w:r w:rsidRPr="00217DAA">
        <w:rPr>
          <w:rFonts w:ascii="Times New Roman" w:hAnsi="Times New Roman" w:cs="Times New Roman"/>
          <w:sz w:val="24"/>
          <w:szCs w:val="24"/>
        </w:rPr>
        <w:t>.</w:t>
      </w:r>
      <w:r w:rsidR="00B13B06" w:rsidRPr="00217DAA">
        <w:rPr>
          <w:rFonts w:ascii="Times New Roman" w:hAnsi="Times New Roman" w:cs="Times New Roman"/>
          <w:sz w:val="24"/>
          <w:szCs w:val="24"/>
        </w:rPr>
        <w:t xml:space="preserve"> Due to the uneven surfaces created to form the grid of the workspace there are instances where friction could halt the motion</w:t>
      </w:r>
      <w:r w:rsidRPr="00217DAA">
        <w:rPr>
          <w:rFonts w:ascii="Times New Roman" w:hAnsi="Times New Roman" w:cs="Times New Roman"/>
          <w:sz w:val="24"/>
          <w:szCs w:val="24"/>
        </w:rPr>
        <w:t xml:space="preserve"> </w:t>
      </w:r>
      <w:r w:rsidR="00B13B06" w:rsidRPr="00217DAA">
        <w:rPr>
          <w:rFonts w:ascii="Times New Roman" w:hAnsi="Times New Roman" w:cs="Times New Roman"/>
          <w:sz w:val="24"/>
          <w:szCs w:val="24"/>
        </w:rPr>
        <w:t xml:space="preserve">of a slider, so the workspace and slider must be properly sanded. </w:t>
      </w:r>
      <w:r w:rsidRPr="00217DAA">
        <w:rPr>
          <w:rFonts w:ascii="Times New Roman" w:hAnsi="Times New Roman" w:cs="Times New Roman"/>
          <w:sz w:val="24"/>
          <w:szCs w:val="24"/>
        </w:rPr>
        <w:t>Since the average magnetic breaking strength of the sliders is 0.1 Newtons, sliders of opposite charge should be able to connect and overcome the force of motion of the sliders. However, there are instances where this connection does not overcome the force of motion due to a slider’s momentum, esp</w:t>
      </w:r>
      <w:r w:rsidR="00B13B06" w:rsidRPr="00217DAA">
        <w:rPr>
          <w:rFonts w:ascii="Times New Roman" w:hAnsi="Times New Roman" w:cs="Times New Roman"/>
          <w:sz w:val="24"/>
          <w:szCs w:val="24"/>
        </w:rPr>
        <w:t>ecially if the slider is not favorably aligned so that the outermost magnets will connect while approaching another slider.</w:t>
      </w:r>
    </w:p>
    <w:p w:rsidR="00445793" w:rsidRPr="00217DAA" w:rsidRDefault="00445793" w:rsidP="0040168A">
      <w:pPr>
        <w:rPr>
          <w:rFonts w:ascii="Times New Roman" w:hAnsi="Times New Roman" w:cs="Times New Roman"/>
          <w:sz w:val="24"/>
          <w:szCs w:val="24"/>
        </w:rPr>
      </w:pPr>
    </w:p>
    <w:p w:rsidR="0040168A" w:rsidRPr="00217DAA" w:rsidRDefault="0040168A" w:rsidP="0040168A">
      <w:pPr>
        <w:rPr>
          <w:rFonts w:ascii="Times New Roman" w:hAnsi="Times New Roman" w:cs="Times New Roman"/>
          <w:b/>
          <w:sz w:val="24"/>
          <w:szCs w:val="24"/>
        </w:rPr>
      </w:pPr>
      <w:r w:rsidRPr="00217DAA">
        <w:rPr>
          <w:rFonts w:ascii="Times New Roman" w:hAnsi="Times New Roman" w:cs="Times New Roman"/>
          <w:sz w:val="24"/>
          <w:szCs w:val="24"/>
        </w:rPr>
        <w:t xml:space="preserve"> </w:t>
      </w:r>
      <w:proofErr w:type="gramStart"/>
      <w:r w:rsidRPr="00217DAA">
        <w:rPr>
          <w:rFonts w:ascii="Times New Roman" w:hAnsi="Times New Roman" w:cs="Times New Roman"/>
          <w:b/>
          <w:sz w:val="24"/>
          <w:szCs w:val="24"/>
        </w:rPr>
        <w:t>discuss</w:t>
      </w:r>
      <w:proofErr w:type="gramEnd"/>
      <w:r w:rsidRPr="00217DAA">
        <w:rPr>
          <w:rFonts w:ascii="Times New Roman" w:hAnsi="Times New Roman" w:cs="Times New Roman"/>
          <w:b/>
          <w:sz w:val="24"/>
          <w:szCs w:val="24"/>
        </w:rPr>
        <w:t xml:space="preserve"> the difficulties of transitioning from computer simulation to the real world demo, such as the fact that gravitational forces can sometimes overcome the magnetic forces of </w:t>
      </w:r>
      <w:r w:rsidRPr="00217DAA">
        <w:rPr>
          <w:rFonts w:ascii="Times New Roman" w:hAnsi="Times New Roman" w:cs="Times New Roman"/>
          <w:b/>
          <w:sz w:val="24"/>
          <w:szCs w:val="24"/>
        </w:rPr>
        <w:lastRenderedPageBreak/>
        <w:t>the sliders, causing them to attach to the wrong slider or not attach at all. Because of this the work space needed to be redesigned to allow the proper assembly to be fabricated.</w:t>
      </w:r>
    </w:p>
    <w:p w:rsidR="00445793" w:rsidRPr="00217DAA" w:rsidRDefault="000902B8" w:rsidP="0040168A">
      <w:pPr>
        <w:rPr>
          <w:rFonts w:ascii="Times New Roman" w:hAnsi="Times New Roman" w:cs="Times New Roman"/>
          <w:sz w:val="24"/>
          <w:szCs w:val="24"/>
        </w:rPr>
      </w:pPr>
      <w:r w:rsidRPr="00217DAA">
        <w:rPr>
          <w:rFonts w:ascii="Times New Roman" w:hAnsi="Times New Roman" w:cs="Times New Roman"/>
          <w:sz w:val="24"/>
          <w:szCs w:val="24"/>
        </w:rPr>
        <w:t xml:space="preserve">When using the large-scale demo to assemble a part with an overhang, such as the part shown in Figure 1(b), </w:t>
      </w:r>
      <w:r w:rsidR="00DF57EA" w:rsidRPr="00217DAA">
        <w:rPr>
          <w:rFonts w:ascii="Times New Roman" w:hAnsi="Times New Roman" w:cs="Times New Roman"/>
          <w:sz w:val="24"/>
          <w:szCs w:val="24"/>
        </w:rPr>
        <w:t>certain adjustments need to be made to the workspace to ensure that the overhanging particle will connect to the correct particle or first particle it encounters. Due to the gravitational forces involved in the large scale demonstration there are instances where a slider could miss its initial connection point and slide into a connection with another particle along the assembly. In order to prevent this error, the workspace of the large-scale demonstration was redesigned from the original computer simulation</w:t>
      </w:r>
      <w:r w:rsidR="00DB7DB8" w:rsidRPr="00217DAA">
        <w:rPr>
          <w:rFonts w:ascii="Times New Roman" w:hAnsi="Times New Roman" w:cs="Times New Roman"/>
          <w:sz w:val="24"/>
          <w:szCs w:val="24"/>
        </w:rPr>
        <w:t xml:space="preserve"> by a trial and error process. This redesign ensured that</w:t>
      </w:r>
      <w:r w:rsidR="00DF57EA" w:rsidRPr="00217DAA">
        <w:rPr>
          <w:rFonts w:ascii="Times New Roman" w:hAnsi="Times New Roman" w:cs="Times New Roman"/>
          <w:sz w:val="24"/>
          <w:szCs w:val="24"/>
        </w:rPr>
        <w:t xml:space="preserve"> sliders connecting to one another in a horizontal fashion</w:t>
      </w:r>
      <w:r w:rsidR="00DB7DB8" w:rsidRPr="00217DAA">
        <w:rPr>
          <w:rFonts w:ascii="Times New Roman" w:hAnsi="Times New Roman" w:cs="Times New Roman"/>
          <w:sz w:val="24"/>
          <w:szCs w:val="24"/>
        </w:rPr>
        <w:t xml:space="preserve"> during a “go down” command</w:t>
      </w:r>
      <w:r w:rsidR="00DF57EA" w:rsidRPr="00217DAA">
        <w:rPr>
          <w:rFonts w:ascii="Times New Roman" w:hAnsi="Times New Roman" w:cs="Times New Roman"/>
          <w:sz w:val="24"/>
          <w:szCs w:val="24"/>
        </w:rPr>
        <w:t xml:space="preserve"> remain</w:t>
      </w:r>
      <w:r w:rsidR="00DB7DB8" w:rsidRPr="00217DAA">
        <w:rPr>
          <w:rFonts w:ascii="Times New Roman" w:hAnsi="Times New Roman" w:cs="Times New Roman"/>
          <w:sz w:val="24"/>
          <w:szCs w:val="24"/>
        </w:rPr>
        <w:t>ed</w:t>
      </w:r>
      <w:r w:rsidR="00DF57EA" w:rsidRPr="00217DAA">
        <w:rPr>
          <w:rFonts w:ascii="Times New Roman" w:hAnsi="Times New Roman" w:cs="Times New Roman"/>
          <w:sz w:val="24"/>
          <w:szCs w:val="24"/>
        </w:rPr>
        <w:t xml:space="preserve"> on the same row of the workspace</w:t>
      </w:r>
      <w:r w:rsidR="00DB7DB8" w:rsidRPr="00217DAA">
        <w:rPr>
          <w:rFonts w:ascii="Times New Roman" w:hAnsi="Times New Roman" w:cs="Times New Roman"/>
          <w:sz w:val="24"/>
          <w:szCs w:val="24"/>
        </w:rPr>
        <w:t xml:space="preserve"> by placing</w:t>
      </w:r>
      <w:r w:rsidR="00DF57EA" w:rsidRPr="00217DAA">
        <w:rPr>
          <w:rFonts w:ascii="Times New Roman" w:hAnsi="Times New Roman" w:cs="Times New Roman"/>
          <w:sz w:val="24"/>
          <w:szCs w:val="24"/>
        </w:rPr>
        <w:t xml:space="preserve"> stop block</w:t>
      </w:r>
      <w:r w:rsidR="00DB7DB8" w:rsidRPr="00217DAA">
        <w:rPr>
          <w:rFonts w:ascii="Times New Roman" w:hAnsi="Times New Roman" w:cs="Times New Roman"/>
          <w:sz w:val="24"/>
          <w:szCs w:val="24"/>
        </w:rPr>
        <w:t>s</w:t>
      </w:r>
      <w:r w:rsidR="00DF57EA" w:rsidRPr="00217DAA">
        <w:rPr>
          <w:rFonts w:ascii="Times New Roman" w:hAnsi="Times New Roman" w:cs="Times New Roman"/>
          <w:sz w:val="24"/>
          <w:szCs w:val="24"/>
        </w:rPr>
        <w:t xml:space="preserve"> below each slider</w:t>
      </w:r>
      <w:r w:rsidR="00DB7DB8" w:rsidRPr="00217DAA">
        <w:rPr>
          <w:rFonts w:ascii="Times New Roman" w:hAnsi="Times New Roman" w:cs="Times New Roman"/>
          <w:sz w:val="24"/>
          <w:szCs w:val="24"/>
        </w:rPr>
        <w:t>’s destination.</w:t>
      </w:r>
      <w:r w:rsidR="00EF35CC" w:rsidRPr="00217DAA">
        <w:rPr>
          <w:rFonts w:ascii="Times New Roman" w:hAnsi="Times New Roman" w:cs="Times New Roman"/>
          <w:sz w:val="24"/>
          <w:szCs w:val="24"/>
        </w:rPr>
        <w:t xml:space="preserve"> Similarly, when moving an assembled row of three sliders, at least two of these sliders must </w:t>
      </w:r>
      <w:r w:rsidR="006D0BE6" w:rsidRPr="00217DAA">
        <w:rPr>
          <w:rFonts w:ascii="Times New Roman" w:hAnsi="Times New Roman" w:cs="Times New Roman"/>
          <w:sz w:val="24"/>
          <w:szCs w:val="24"/>
        </w:rPr>
        <w:t>come to rest against a stop block to ensure the assembled piece retains its shape and proper position.</w:t>
      </w:r>
    </w:p>
    <w:p w:rsidR="00445793" w:rsidRPr="00217DAA" w:rsidRDefault="00445793" w:rsidP="0040168A">
      <w:pPr>
        <w:rPr>
          <w:rFonts w:ascii="Times New Roman" w:hAnsi="Times New Roman" w:cs="Times New Roman"/>
          <w:sz w:val="24"/>
          <w:szCs w:val="24"/>
        </w:rPr>
      </w:pPr>
    </w:p>
    <w:p w:rsidR="0040168A" w:rsidRPr="00217DAA" w:rsidRDefault="0040168A" w:rsidP="0040168A">
      <w:pPr>
        <w:rPr>
          <w:rFonts w:ascii="Times New Roman" w:hAnsi="Times New Roman" w:cs="Times New Roman"/>
          <w:b/>
          <w:sz w:val="24"/>
          <w:szCs w:val="24"/>
        </w:rPr>
      </w:pPr>
      <w:proofErr w:type="gramStart"/>
      <w:r w:rsidRPr="00217DAA">
        <w:rPr>
          <w:rFonts w:ascii="Times New Roman" w:hAnsi="Times New Roman" w:cs="Times New Roman"/>
          <w:b/>
          <w:sz w:val="24"/>
          <w:szCs w:val="24"/>
        </w:rPr>
        <w:t>what</w:t>
      </w:r>
      <w:proofErr w:type="gramEnd"/>
      <w:r w:rsidRPr="00217DAA">
        <w:rPr>
          <w:rFonts w:ascii="Times New Roman" w:hAnsi="Times New Roman" w:cs="Times New Roman"/>
          <w:b/>
          <w:sz w:val="24"/>
          <w:szCs w:val="24"/>
        </w:rPr>
        <w:t xml:space="preserve"> is the maximum size you can make?</w:t>
      </w:r>
    </w:p>
    <w:p w:rsidR="00445793" w:rsidRPr="00217DAA" w:rsidRDefault="000A07FF" w:rsidP="0040168A">
      <w:pPr>
        <w:rPr>
          <w:rFonts w:ascii="Times New Roman" w:hAnsi="Times New Roman" w:cs="Times New Roman"/>
          <w:sz w:val="24"/>
          <w:szCs w:val="24"/>
        </w:rPr>
      </w:pPr>
      <w:r w:rsidRPr="00217DAA">
        <w:rPr>
          <w:rFonts w:ascii="Times New Roman" w:hAnsi="Times New Roman" w:cs="Times New Roman"/>
          <w:sz w:val="24"/>
          <w:szCs w:val="24"/>
        </w:rPr>
        <w:t>While the workspace of the current large-scale demo i</w:t>
      </w:r>
      <w:r w:rsidR="008E297F" w:rsidRPr="00217DAA">
        <w:rPr>
          <w:rFonts w:ascii="Times New Roman" w:hAnsi="Times New Roman" w:cs="Times New Roman"/>
          <w:sz w:val="24"/>
          <w:szCs w:val="24"/>
        </w:rPr>
        <w:t>s two by one foot, a two by two feet workspace would be the</w:t>
      </w:r>
      <w:r w:rsidRPr="00217DAA">
        <w:rPr>
          <w:rFonts w:ascii="Times New Roman" w:hAnsi="Times New Roman" w:cs="Times New Roman"/>
          <w:sz w:val="24"/>
          <w:szCs w:val="24"/>
        </w:rPr>
        <w:t xml:space="preserve"> largest workspace that could be made and easily demonstrat</w:t>
      </w:r>
      <w:r w:rsidR="008E297F" w:rsidRPr="00217DAA">
        <w:rPr>
          <w:rFonts w:ascii="Times New Roman" w:hAnsi="Times New Roman" w:cs="Times New Roman"/>
          <w:sz w:val="24"/>
          <w:szCs w:val="24"/>
        </w:rPr>
        <w:t>ed in a similar manner</w:t>
      </w:r>
      <w:r w:rsidR="00445793" w:rsidRPr="00217DAA">
        <w:rPr>
          <w:rFonts w:ascii="Times New Roman" w:hAnsi="Times New Roman" w:cs="Times New Roman"/>
          <w:sz w:val="24"/>
          <w:szCs w:val="24"/>
        </w:rPr>
        <w:t>.</w:t>
      </w:r>
      <w:r w:rsidR="008E297F" w:rsidRPr="00217DAA">
        <w:rPr>
          <w:rFonts w:ascii="Times New Roman" w:hAnsi="Times New Roman" w:cs="Times New Roman"/>
          <w:sz w:val="24"/>
          <w:szCs w:val="24"/>
        </w:rPr>
        <w:t xml:space="preserve"> In order to make this size board another two by one foot workspace would have to be made as well as a bottom layer to fasten the two workspaces together without disrupting the surface of the workspace. As far as scaling, the maximum achievable size of the</w:t>
      </w:r>
      <w:r w:rsidR="005072DF" w:rsidRPr="00217DAA">
        <w:rPr>
          <w:rFonts w:ascii="Times New Roman" w:hAnsi="Times New Roman" w:cs="Times New Roman"/>
          <w:sz w:val="24"/>
          <w:szCs w:val="24"/>
        </w:rPr>
        <w:t xml:space="preserve"> demonstration would realistically</w:t>
      </w:r>
      <w:r w:rsidR="008E297F" w:rsidRPr="00217DAA">
        <w:rPr>
          <w:rFonts w:ascii="Times New Roman" w:hAnsi="Times New Roman" w:cs="Times New Roman"/>
          <w:sz w:val="24"/>
          <w:szCs w:val="24"/>
        </w:rPr>
        <w:t xml:space="preserve"> depend on the size availability of magnets to use within the sliders.</w:t>
      </w:r>
    </w:p>
    <w:p w:rsidR="00445793" w:rsidRPr="00217DAA" w:rsidRDefault="00445793" w:rsidP="0040168A">
      <w:pPr>
        <w:rPr>
          <w:rFonts w:ascii="Times New Roman" w:hAnsi="Times New Roman" w:cs="Times New Roman"/>
          <w:sz w:val="24"/>
          <w:szCs w:val="24"/>
        </w:rPr>
      </w:pPr>
    </w:p>
    <w:p w:rsidR="00D85594" w:rsidRPr="00217DAA" w:rsidRDefault="0040168A" w:rsidP="0040168A">
      <w:pPr>
        <w:rPr>
          <w:rFonts w:ascii="Times New Roman" w:hAnsi="Times New Roman" w:cs="Times New Roman"/>
          <w:b/>
          <w:sz w:val="24"/>
          <w:szCs w:val="24"/>
        </w:rPr>
      </w:pPr>
      <w:proofErr w:type="gramStart"/>
      <w:r w:rsidRPr="00217DAA">
        <w:rPr>
          <w:rFonts w:ascii="Times New Roman" w:hAnsi="Times New Roman" w:cs="Times New Roman"/>
          <w:b/>
          <w:sz w:val="24"/>
          <w:szCs w:val="24"/>
        </w:rPr>
        <w:t>what</w:t>
      </w:r>
      <w:proofErr w:type="gramEnd"/>
      <w:r w:rsidRPr="00217DAA">
        <w:rPr>
          <w:rFonts w:ascii="Times New Roman" w:hAnsi="Times New Roman" w:cs="Times New Roman"/>
          <w:b/>
          <w:sz w:val="24"/>
          <w:szCs w:val="24"/>
        </w:rPr>
        <w:t xml:space="preserve"> is the repeatability of the system?</w:t>
      </w:r>
    </w:p>
    <w:p w:rsidR="00445793" w:rsidRPr="00217DAA" w:rsidRDefault="00F93CE1" w:rsidP="0040168A">
      <w:pPr>
        <w:rPr>
          <w:rFonts w:ascii="Times New Roman" w:hAnsi="Times New Roman" w:cs="Times New Roman"/>
          <w:sz w:val="24"/>
          <w:szCs w:val="24"/>
        </w:rPr>
      </w:pPr>
      <w:r w:rsidRPr="00217DAA">
        <w:rPr>
          <w:rFonts w:ascii="Times New Roman" w:hAnsi="Times New Roman" w:cs="Times New Roman"/>
          <w:sz w:val="24"/>
          <w:szCs w:val="24"/>
        </w:rPr>
        <w:t>Due to the size of the part hoppers being a four by four grid, when there are</w:t>
      </w:r>
      <w:r w:rsidR="00415308" w:rsidRPr="00217DAA">
        <w:rPr>
          <w:rFonts w:ascii="Times New Roman" w:hAnsi="Times New Roman" w:cs="Times New Roman"/>
          <w:sz w:val="24"/>
          <w:szCs w:val="24"/>
        </w:rPr>
        <w:t xml:space="preserve"> one to three sliders in each part hopper the demonstration is highly repeatable with the only issues occurring if the board is not tilted evenly or tilted too quickly</w:t>
      </w:r>
      <w:r w:rsidRPr="00217DAA">
        <w:rPr>
          <w:rFonts w:ascii="Times New Roman" w:hAnsi="Times New Roman" w:cs="Times New Roman"/>
          <w:sz w:val="24"/>
          <w:szCs w:val="24"/>
        </w:rPr>
        <w:t xml:space="preserve">. With four sliders in each part hopper the demonstration is only moderately repeatable </w:t>
      </w:r>
      <w:r w:rsidR="00037835" w:rsidRPr="00217DAA">
        <w:rPr>
          <w:rFonts w:ascii="Times New Roman" w:hAnsi="Times New Roman" w:cs="Times New Roman"/>
          <w:sz w:val="24"/>
          <w:szCs w:val="24"/>
        </w:rPr>
        <w:t>as the initial movements of the sliders within the part hoppers is more restricted. A large part of this issue is that the sliders must be properly aligned to neutralize their repulsive forces and upon the initial tilt up command a slider could be repelled and prevented from moving completely down the track. When the number of sliders in the part hoppers is increased above four, this affect increases exponentially to the point that a successful demonstration with eight sliders in each part hopper could not be produced. Due to the fact that each slider has eight magnets, when there are eight sliders in such close contact with one another the magnetic field becomes highly c</w:t>
      </w:r>
      <w:r w:rsidR="00AC2272" w:rsidRPr="00217DAA">
        <w:rPr>
          <w:rFonts w:ascii="Times New Roman" w:hAnsi="Times New Roman" w:cs="Times New Roman"/>
          <w:sz w:val="24"/>
          <w:szCs w:val="24"/>
        </w:rPr>
        <w:t>omplex and a simple group translation is impeded.</w:t>
      </w:r>
    </w:p>
    <w:p w:rsidR="000A07FF" w:rsidRPr="00217DAA" w:rsidRDefault="000A07FF" w:rsidP="0040168A">
      <w:pPr>
        <w:rPr>
          <w:rFonts w:ascii="Times New Roman" w:hAnsi="Times New Roman" w:cs="Times New Roman"/>
          <w:sz w:val="24"/>
          <w:szCs w:val="24"/>
        </w:rPr>
      </w:pPr>
    </w:p>
    <w:sectPr w:rsidR="000A07FF" w:rsidRPr="0021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8A"/>
    <w:rsid w:val="00037835"/>
    <w:rsid w:val="000902B8"/>
    <w:rsid w:val="000A07FF"/>
    <w:rsid w:val="00217DAA"/>
    <w:rsid w:val="00343F71"/>
    <w:rsid w:val="0040168A"/>
    <w:rsid w:val="00415308"/>
    <w:rsid w:val="00445793"/>
    <w:rsid w:val="004B27BD"/>
    <w:rsid w:val="005072DF"/>
    <w:rsid w:val="006D0BE6"/>
    <w:rsid w:val="008E297F"/>
    <w:rsid w:val="0092104A"/>
    <w:rsid w:val="00AB60E5"/>
    <w:rsid w:val="00AC2272"/>
    <w:rsid w:val="00B13B06"/>
    <w:rsid w:val="00D85594"/>
    <w:rsid w:val="00DB7DB8"/>
    <w:rsid w:val="00DF57EA"/>
    <w:rsid w:val="00EE16A3"/>
    <w:rsid w:val="00EF35CC"/>
    <w:rsid w:val="00F93CE1"/>
    <w:rsid w:val="00FF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698B9-2BF5-4A41-8D3B-A2C03476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2</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Lonsford</dc:creator>
  <cp:keywords/>
  <dc:description/>
  <cp:lastModifiedBy>Jarrett Lonsford</cp:lastModifiedBy>
  <cp:revision>10</cp:revision>
  <dcterms:created xsi:type="dcterms:W3CDTF">2017-01-31T18:41:00Z</dcterms:created>
  <dcterms:modified xsi:type="dcterms:W3CDTF">2017-02-01T22:38:00Z</dcterms:modified>
</cp:coreProperties>
</file>